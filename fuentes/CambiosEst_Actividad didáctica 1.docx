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6706"/>
        <w:tblGridChange w:id="0">
          <w:tblGrid>
            <w:gridCol w:w="2835"/>
            <w:gridCol w:w="6706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gridSpan w:val="2"/>
            <w:shd w:fill="fac896" w:val="clear"/>
            <w:vAlign w:val="center"/>
          </w:tcPr>
          <w:sdt>
            <w:sdtPr>
              <w:tag w:val="goog_rdk_1"/>
            </w:sdtPr>
            <w:sdtContent>
              <w:p w:rsidR="00000000" w:rsidDel="00000000" w:rsidP="00000000" w:rsidRDefault="00000000" w:rsidRPr="00000000" w14:paraId="00000002">
                <w:pPr>
                  <w:spacing w:line="240" w:lineRule="auto"/>
                  <w:jc w:val="center"/>
                  <w:rPr>
                    <w:b w:val="1"/>
                    <w:color w:val="000000"/>
                    <w:rPrChange w:author="SANDRA PATRICIA HOYOS SEPULVEDA" w:id="0" w:date="2022-08-29T22:17:48Z">
                      <w:rPr>
                        <w:rFonts w:ascii="Calibri" w:cs="Calibri" w:eastAsia="Calibri" w:hAnsi="Calibri"/>
                        <w:b w:val="1"/>
                        <w:color w:val="000000"/>
                      </w:rPr>
                    </w:rPrChange>
                  </w:rPr>
                </w:pPr>
                <w:sdt>
                  <w:sdtPr>
                    <w:tag w:val="goog_rdk_0"/>
                  </w:sdtPr>
                  <w:sdtContent>
                    <w:r w:rsidDel="00000000" w:rsidR="00000000" w:rsidRPr="00000000">
                      <w:rPr>
                        <w:b w:val="1"/>
                        <w:color w:val="000000"/>
                        <w:rtl w:val="0"/>
                        <w:rPrChange w:author="SANDRA PATRICIA HOYOS SEPULVEDA" w:id="0" w:date="2022-08-29T22:17:48Z">
                          <w:rPr>
                            <w:rFonts w:ascii="Calibri" w:cs="Calibri" w:eastAsia="Calibri" w:hAnsi="Calibri"/>
                            <w:b w:val="1"/>
                            <w:color w:val="000000"/>
                          </w:rPr>
                        </w:rPrChange>
                      </w:rPr>
                      <w:t xml:space="preserve">DESCRIPCIÓN DE ACTIVIDAD DIDÁCTICA</w:t>
                    </w:r>
                  </w:sdtContent>
                </w:sdt>
              </w:p>
            </w:sdtContent>
          </w:sdt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sdt>
            <w:sdtPr>
              <w:tag w:val="goog_rdk_8"/>
            </w:sdtPr>
            <w:sdtContent>
              <w:p w:rsidR="00000000" w:rsidDel="00000000" w:rsidP="00000000" w:rsidRDefault="00000000" w:rsidRPr="00000000" w14:paraId="00000004">
                <w:pPr>
                  <w:spacing w:line="240" w:lineRule="auto"/>
                  <w:rPr>
                    <w:b w:val="1"/>
                    <w:color w:val="000000"/>
                    <w:rPrChange w:author="SANDRA PATRICIA HOYOS SEPULVEDA" w:id="0" w:date="2022-08-29T22:17:48Z">
                      <w:rPr>
                        <w:rFonts w:ascii="Calibri" w:cs="Calibri" w:eastAsia="Calibri" w:hAnsi="Calibri"/>
                        <w:b w:val="1"/>
                        <w:color w:val="000000"/>
                      </w:rPr>
                    </w:rPrChange>
                  </w:rPr>
                </w:pPr>
                <w:sdt>
                  <w:sdtPr>
                    <w:tag w:val="goog_rdk_2"/>
                  </w:sdtPr>
                  <w:sdtContent>
                    <w:r w:rsidDel="00000000" w:rsidR="00000000" w:rsidRPr="00000000">
                      <w:rPr>
                        <w:b w:val="1"/>
                        <w:color w:val="000000"/>
                        <w:rtl w:val="0"/>
                        <w:rPrChange w:author="SANDRA PATRICIA HOYOS SEPULVEDA" w:id="0" w:date="2022-08-29T22:17:48Z">
                          <w:rPr>
                            <w:rFonts w:ascii="Calibri" w:cs="Calibri" w:eastAsia="Calibri" w:hAnsi="Calibri"/>
                            <w:b w:val="1"/>
                            <w:color w:val="000000"/>
                          </w:rPr>
                        </w:rPrChange>
                      </w:rPr>
                      <w:t xml:space="preserve">Nombre de la </w:t>
                    </w:r>
                  </w:sdtContent>
                </w:sdt>
                <w:sdt>
                  <w:sdtPr>
                    <w:tag w:val="goog_rdk_3"/>
                  </w:sdtPr>
                  <w:sdtContent>
                    <w:ins w:author="SANDRA PATRICIA HOYOS SEPULVEDA" w:id="1" w:date="2022-08-29T22:17:32Z"/>
                    <w:sdt>
                      <w:sdtPr>
                        <w:tag w:val="goog_rdk_4"/>
                      </w:sdtPr>
                      <w:sdtContent>
                        <w:ins w:author="SANDRA PATRICIA HOYOS SEPULVEDA" w:id="1" w:date="2022-08-29T22:17:32Z">
                          <w:r w:rsidDel="00000000" w:rsidR="00000000" w:rsidRPr="00000000">
                            <w:rPr>
                              <w:b w:val="1"/>
                              <w:color w:val="000000"/>
                              <w:rtl w:val="0"/>
                              <w:rPrChange w:author="SANDRA PATRICIA HOYOS SEPULVEDA" w:id="0" w:date="2022-08-29T22:17:48Z">
                                <w:rPr>
                                  <w:rFonts w:ascii="Calibri" w:cs="Calibri" w:eastAsia="Calibri" w:hAnsi="Calibri"/>
                                  <w:b w:val="1"/>
                                  <w:color w:val="000000"/>
                                </w:rPr>
                              </w:rPrChange>
                            </w:rPr>
                            <w:t xml:space="preserve">a</w:t>
                          </w:r>
                        </w:ins>
                      </w:sdtContent>
                    </w:sdt>
                    <w:ins w:author="SANDRA PATRICIA HOYOS SEPULVEDA" w:id="1" w:date="2022-08-29T22:17:32Z"/>
                  </w:sdtContent>
                </w:sdt>
                <w:sdt>
                  <w:sdtPr>
                    <w:tag w:val="goog_rdk_5"/>
                  </w:sdtPr>
                  <w:sdtContent>
                    <w:del w:author="SANDRA PATRICIA HOYOS SEPULVEDA" w:id="1" w:date="2022-08-29T22:17:32Z"/>
                    <w:sdt>
                      <w:sdtPr>
                        <w:tag w:val="goog_rdk_6"/>
                      </w:sdtPr>
                      <w:sdtContent>
                        <w:del w:author="SANDRA PATRICIA HOYOS SEPULVEDA" w:id="1" w:date="2022-08-29T22:17:32Z">
                          <w:r w:rsidDel="00000000" w:rsidR="00000000" w:rsidRPr="00000000">
                            <w:rPr>
                              <w:b w:val="1"/>
                              <w:color w:val="000000"/>
                              <w:rtl w:val="0"/>
                              <w:rPrChange w:author="SANDRA PATRICIA HOYOS SEPULVEDA" w:id="0" w:date="2022-08-29T22:17:48Z">
                                <w:rPr>
                                  <w:rFonts w:ascii="Calibri" w:cs="Calibri" w:eastAsia="Calibri" w:hAnsi="Calibri"/>
                                  <w:b w:val="1"/>
                                  <w:color w:val="000000"/>
                                </w:rPr>
                              </w:rPrChange>
                            </w:rPr>
                            <w:delText xml:space="preserve">A</w:delText>
                          </w:r>
                        </w:del>
                      </w:sdtContent>
                    </w:sdt>
                    <w:del w:author="SANDRA PATRICIA HOYOS SEPULVEDA" w:id="1" w:date="2022-08-29T22:17:32Z"/>
                  </w:sdtContent>
                </w:sdt>
                <w:sdt>
                  <w:sdtPr>
                    <w:tag w:val="goog_rdk_7"/>
                  </w:sdtPr>
                  <w:sdtContent>
                    <w:r w:rsidDel="00000000" w:rsidR="00000000" w:rsidRPr="00000000">
                      <w:rPr>
                        <w:b w:val="1"/>
                        <w:color w:val="000000"/>
                        <w:rtl w:val="0"/>
                        <w:rPrChange w:author="SANDRA PATRICIA HOYOS SEPULVEDA" w:id="0" w:date="2022-08-29T22:17:48Z">
                          <w:rPr>
                            <w:rFonts w:ascii="Calibri" w:cs="Calibri" w:eastAsia="Calibri" w:hAnsi="Calibri"/>
                            <w:b w:val="1"/>
                            <w:color w:val="000000"/>
                          </w:rPr>
                        </w:rPrChange>
                      </w:rPr>
                      <w:t xml:space="preserve">ctividad</w:t>
                    </w:r>
                  </w:sdtContent>
                </w:sdt>
              </w:p>
            </w:sdtContent>
          </w:sdt>
        </w:tc>
        <w:tc>
          <w:tcPr>
            <w:shd w:fill="auto" w:val="clear"/>
            <w:vAlign w:val="center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5">
                <w:pPr>
                  <w:jc w:val="both"/>
                  <w:rPr>
                    <w:color w:val="000000"/>
                    <w:sz w:val="20"/>
                    <w:szCs w:val="20"/>
                    <w:rPrChange w:author="SANDRA PATRICIA HOYOS SEPULVEDA" w:id="0" w:date="2022-08-29T22:17:48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</w:pPr>
                <w:sdt>
                  <w:sdtPr>
                    <w:tag w:val="goog_rdk_9"/>
                  </w:sdtPr>
                  <w:sdtContent>
                    <w:r w:rsidDel="00000000" w:rsidR="00000000" w:rsidRPr="00000000">
                      <w:rPr>
                        <w:sz w:val="20"/>
                        <w:szCs w:val="20"/>
                        <w:rtl w:val="0"/>
                        <w:rPrChange w:author="SANDRA PATRICIA HOYOS SEPULVEDA" w:id="0" w:date="2022-08-29T22:17:48Z">
                          <w:rPr>
                            <w:sz w:val="20"/>
                            <w:szCs w:val="20"/>
                          </w:rPr>
                        </w:rPrChange>
                      </w:rPr>
                      <w:t xml:space="preserve">Generalidad de Node.js</w:t>
                    </w:r>
                  </w:sdtContent>
                </w:sdt>
                <w:sdt>
                  <w:sdtPr>
                    <w:tag w:val="goog_rdk_10"/>
                  </w:sdtPr>
                  <w:sdtContent>
                    <w:r w:rsidDel="00000000" w:rsidR="00000000" w:rsidRPr="00000000">
                      <w:rPr>
                        <w:rtl w:val="0"/>
                      </w:rPr>
                    </w:r>
                  </w:sdtContent>
                </w:sdt>
              </w:p>
            </w:sdtContent>
          </w:sdt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6">
                <w:pPr>
                  <w:spacing w:line="240" w:lineRule="auto"/>
                  <w:rPr>
                    <w:b w:val="1"/>
                    <w:color w:val="000000"/>
                    <w:rPrChange w:author="SANDRA PATRICIA HOYOS SEPULVEDA" w:id="0" w:date="2022-08-29T22:17:48Z">
                      <w:rPr>
                        <w:rFonts w:ascii="Calibri" w:cs="Calibri" w:eastAsia="Calibri" w:hAnsi="Calibri"/>
                        <w:b w:val="1"/>
                        <w:color w:val="000000"/>
                      </w:rPr>
                    </w:rPrChange>
                  </w:rPr>
                </w:pPr>
                <w:sdt>
                  <w:sdtPr>
                    <w:tag w:val="goog_rdk_12"/>
                  </w:sdtPr>
                  <w:sdtContent>
                    <w:r w:rsidDel="00000000" w:rsidR="00000000" w:rsidRPr="00000000">
                      <w:rPr>
                        <w:b w:val="1"/>
                        <w:color w:val="000000"/>
                        <w:rtl w:val="0"/>
                        <w:rPrChange w:author="SANDRA PATRICIA HOYOS SEPULVEDA" w:id="0" w:date="2022-08-29T22:17:48Z">
                          <w:rPr>
                            <w:rFonts w:ascii="Calibri" w:cs="Calibri" w:eastAsia="Calibri" w:hAnsi="Calibri"/>
                            <w:b w:val="1"/>
                            <w:color w:val="000000"/>
                          </w:rPr>
                        </w:rPrChange>
                      </w:rPr>
                      <w:t xml:space="preserve">Objetivo de la actividad</w:t>
                    </w:r>
                  </w:sdtContent>
                </w:sdt>
              </w:p>
            </w:sdtContent>
          </w:sdt>
        </w:tc>
        <w:tc>
          <w:tcPr>
            <w:shd w:fill="auto" w:val="clear"/>
            <w:vAlign w:val="center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07">
                <w:pPr>
                  <w:jc w:val="both"/>
                  <w:rPr>
                    <w:sz w:val="20"/>
                    <w:szCs w:val="20"/>
                    <w:rPrChange w:author="SANDRA PATRICIA HOYOS SEPULVEDA" w:id="0" w:date="2022-08-29T22:17:48Z">
                      <w:rPr>
                        <w:sz w:val="20"/>
                        <w:szCs w:val="20"/>
                      </w:rPr>
                    </w:rPrChange>
                  </w:rPr>
                </w:pPr>
                <w:sdt>
                  <w:sdtPr>
                    <w:tag w:val="goog_rdk_14"/>
                  </w:sdtPr>
                  <w:sdtContent>
                    <w:r w:rsidDel="00000000" w:rsidR="00000000" w:rsidRPr="00000000">
                      <w:rPr>
                        <w:color w:val="000000"/>
                        <w:sz w:val="20"/>
                        <w:szCs w:val="20"/>
                        <w:rtl w:val="0"/>
                        <w:rPrChange w:author="SANDRA PATRICIA HOYOS SEPULVEDA" w:id="0" w:date="2022-08-29T22:17:48Z">
                          <w:rPr>
                            <w:color w:val="000000"/>
                            <w:sz w:val="20"/>
                            <w:szCs w:val="20"/>
                          </w:rPr>
                        </w:rPrChange>
                      </w:rPr>
                      <w:t xml:space="preserve">Fortalecer algunos conceptos </w:t>
                    </w:r>
                  </w:sdtContent>
                </w:sdt>
                <w:sdt>
                  <w:sdtPr>
                    <w:tag w:val="goog_rdk_15"/>
                  </w:sdtPr>
                  <w:sdtContent>
                    <w:r w:rsidDel="00000000" w:rsidR="00000000" w:rsidRPr="00000000">
                      <w:rPr>
                        <w:sz w:val="20"/>
                        <w:szCs w:val="20"/>
                        <w:rtl w:val="0"/>
                        <w:rPrChange w:author="SANDRA PATRICIA HOYOS SEPULVEDA" w:id="0" w:date="2022-08-29T22:17:48Z">
                          <w:rPr>
                            <w:sz w:val="20"/>
                            <w:szCs w:val="20"/>
                          </w:rPr>
                        </w:rPrChange>
                      </w:rPr>
                      <w:t xml:space="preserve">relacionados con Node.js requeridos para la construcción de una API RESTful, de acuerdo con los requisitos del cliente.</w:t>
                    </w:r>
                  </w:sdtContent>
                </w:sdt>
              </w:p>
            </w:sdtContent>
          </w:sdt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sdt>
            <w:sdtPr>
              <w:tag w:val="goog_rdk_18"/>
            </w:sdtPr>
            <w:sdtContent>
              <w:p w:rsidR="00000000" w:rsidDel="00000000" w:rsidP="00000000" w:rsidRDefault="00000000" w:rsidRPr="00000000" w14:paraId="00000008">
                <w:pPr>
                  <w:spacing w:line="240" w:lineRule="auto"/>
                  <w:rPr>
                    <w:b w:val="1"/>
                    <w:color w:val="000000"/>
                    <w:rPrChange w:author="SANDRA PATRICIA HOYOS SEPULVEDA" w:id="0" w:date="2022-08-29T22:17:48Z">
                      <w:rPr>
                        <w:rFonts w:ascii="Calibri" w:cs="Calibri" w:eastAsia="Calibri" w:hAnsi="Calibri"/>
                        <w:b w:val="1"/>
                        <w:color w:val="000000"/>
                      </w:rPr>
                    </w:rPrChange>
                  </w:rPr>
                </w:pPr>
                <w:sdt>
                  <w:sdtPr>
                    <w:tag w:val="goog_rdk_17"/>
                  </w:sdtPr>
                  <w:sdtContent>
                    <w:r w:rsidDel="00000000" w:rsidR="00000000" w:rsidRPr="00000000">
                      <w:rPr>
                        <w:b w:val="1"/>
                        <w:color w:val="000000"/>
                        <w:rtl w:val="0"/>
                        <w:rPrChange w:author="SANDRA PATRICIA HOYOS SEPULVEDA" w:id="0" w:date="2022-08-29T22:17:48Z">
                          <w:rPr>
                            <w:rFonts w:ascii="Calibri" w:cs="Calibri" w:eastAsia="Calibri" w:hAnsi="Calibri"/>
                            <w:b w:val="1"/>
                            <w:color w:val="000000"/>
                          </w:rPr>
                        </w:rPrChange>
                      </w:rPr>
                      <w:t xml:space="preserve">Tipo de actividad sugerida</w:t>
                    </w:r>
                  </w:sdtContent>
                </w:sdt>
              </w:p>
            </w:sdtContent>
          </w:sdt>
        </w:tc>
        <w:tc>
          <w:tcPr>
            <w:shd w:fill="auto" w:val="clear"/>
            <w:vAlign w:val="center"/>
          </w:tcPr>
          <w:sdt>
            <w:sdtPr>
              <w:tag w:val="goog_rdk_21"/>
            </w:sdtPr>
            <w:sdtContent>
              <w:p w:rsidR="00000000" w:rsidDel="00000000" w:rsidP="00000000" w:rsidRDefault="00000000" w:rsidRPr="00000000" w14:paraId="00000009">
                <w:pPr>
                  <w:jc w:val="both"/>
                  <w:rPr>
                    <w:color w:val="000000"/>
                    <w:sz w:val="20"/>
                    <w:szCs w:val="20"/>
                    <w:rPrChange w:author="SANDRA PATRICIA HOYOS SEPULVEDA" w:id="0" w:date="2022-08-29T22:17:48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</w:pPr>
                <w:sdt>
                  <w:sdtPr>
                    <w:tag w:val="goog_rdk_19"/>
                  </w:sdtPr>
                  <w:sdtContent>
                    <w:r w:rsidDel="00000000" w:rsidR="00000000" w:rsidRPr="00000000">
                      <w:rPr>
                        <w:sz w:val="20"/>
                        <w:szCs w:val="20"/>
                        <w:rtl w:val="0"/>
                        <w:rPrChange w:author="SANDRA PATRICIA HOYOS SEPULVEDA" w:id="0" w:date="2022-08-29T22:17:48Z">
                          <w:rPr>
                            <w:sz w:val="20"/>
                            <w:szCs w:val="20"/>
                          </w:rPr>
                        </w:rPrChange>
                      </w:rPr>
                      <w:t xml:space="preserve">Crucigrama</w:t>
                    </w:r>
                  </w:sdtContent>
                </w:sdt>
                <w:sdt>
                  <w:sdtPr>
                    <w:tag w:val="goog_rdk_20"/>
                  </w:sdtPr>
                  <w:sdtContent>
                    <w:r w:rsidDel="00000000" w:rsidR="00000000" w:rsidRPr="00000000">
                      <w:rPr>
                        <w:rtl w:val="0"/>
                      </w:rPr>
                    </w:r>
                  </w:sdtContent>
                </w:sdt>
              </w:p>
            </w:sdtContent>
          </w:sdt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sdt>
            <w:sdtPr>
              <w:tag w:val="goog_rdk_23"/>
            </w:sdtPr>
            <w:sdtContent>
              <w:p w:rsidR="00000000" w:rsidDel="00000000" w:rsidP="00000000" w:rsidRDefault="00000000" w:rsidRPr="00000000" w14:paraId="0000000A">
                <w:pPr>
                  <w:spacing w:line="240" w:lineRule="auto"/>
                  <w:rPr>
                    <w:b w:val="1"/>
                    <w:color w:val="000000"/>
                    <w:rPrChange w:author="SANDRA PATRICIA HOYOS SEPULVEDA" w:id="0" w:date="2022-08-29T22:17:48Z">
                      <w:rPr>
                        <w:rFonts w:ascii="Calibri" w:cs="Calibri" w:eastAsia="Calibri" w:hAnsi="Calibri"/>
                        <w:b w:val="1"/>
                        <w:color w:val="000000"/>
                      </w:rPr>
                    </w:rPrChange>
                  </w:rPr>
                </w:pPr>
                <w:sdt>
                  <w:sdtPr>
                    <w:tag w:val="goog_rdk_22"/>
                  </w:sdtPr>
                  <w:sdtContent>
                    <w:r w:rsidDel="00000000" w:rsidR="00000000" w:rsidRPr="00000000">
                      <w:rPr>
                        <w:b w:val="1"/>
                        <w:color w:val="000000"/>
                        <w:rtl w:val="0"/>
                        <w:rPrChange w:author="SANDRA PATRICIA HOYOS SEPULVEDA" w:id="0" w:date="2022-08-29T22:17:48Z">
                          <w:rPr>
                            <w:rFonts w:ascii="Calibri" w:cs="Calibri" w:eastAsia="Calibri" w:hAnsi="Calibri"/>
                            <w:b w:val="1"/>
                            <w:color w:val="000000"/>
                          </w:rPr>
                        </w:rPrChange>
                      </w:rPr>
                      <w:t xml:space="preserve">Archivo de la actividad </w:t>
                    </w:r>
                  </w:sdtContent>
                </w:sdt>
              </w:p>
            </w:sdtContent>
          </w:sdt>
          <w:sdt>
            <w:sdtPr>
              <w:tag w:val="goog_rdk_25"/>
            </w:sdtPr>
            <w:sdtContent>
              <w:p w:rsidR="00000000" w:rsidDel="00000000" w:rsidP="00000000" w:rsidRDefault="00000000" w:rsidRPr="00000000" w14:paraId="0000000B">
                <w:pPr>
                  <w:spacing w:line="240" w:lineRule="auto"/>
                  <w:rPr>
                    <w:b w:val="1"/>
                    <w:color w:val="000000"/>
                    <w:rPrChange w:author="SANDRA PATRICIA HOYOS SEPULVEDA" w:id="0" w:date="2022-08-29T22:17:48Z">
                      <w:rPr>
                        <w:rFonts w:ascii="Calibri" w:cs="Calibri" w:eastAsia="Calibri" w:hAnsi="Calibri"/>
                        <w:b w:val="1"/>
                        <w:color w:val="000000"/>
                      </w:rPr>
                    </w:rPrChange>
                  </w:rPr>
                </w:pPr>
                <w:sdt>
                  <w:sdtPr>
                    <w:tag w:val="goog_rdk_24"/>
                  </w:sdtPr>
                  <w:sdtContent>
                    <w:r w:rsidDel="00000000" w:rsidR="00000000" w:rsidRPr="00000000">
                      <w:rPr>
                        <w:b w:val="1"/>
                        <w:color w:val="000000"/>
                        <w:rtl w:val="0"/>
                        <w:rPrChange w:author="SANDRA PATRICIA HOYOS SEPULVEDA" w:id="0" w:date="2022-08-29T22:17:48Z">
                          <w:rPr>
                            <w:rFonts w:ascii="Calibri" w:cs="Calibri" w:eastAsia="Calibri" w:hAnsi="Calibri"/>
                            <w:b w:val="1"/>
                            <w:color w:val="000000"/>
                          </w:rPr>
                        </w:rPrChange>
                      </w:rPr>
                      <w:t xml:space="preserve">(Anexo donde se describe la actividad propuesta)</w:t>
                    </w:r>
                  </w:sdtContent>
                </w:sdt>
              </w:p>
            </w:sdtContent>
          </w:sdt>
        </w:tc>
        <w:tc>
          <w:tcPr>
            <w:shd w:fill="auto" w:val="clear"/>
            <w:vAlign w:val="center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0C">
                <w:pPr>
                  <w:jc w:val="both"/>
                  <w:rPr>
                    <w:color w:val="000000"/>
                    <w:sz w:val="20"/>
                    <w:szCs w:val="20"/>
                    <w:rPrChange w:author="SANDRA PATRICIA HOYOS SEPULVEDA" w:id="0" w:date="2022-08-29T22:17:48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</w:pPr>
                <w:sdt>
                  <w:sdtPr>
                    <w:tag w:val="goog_rdk_26"/>
                  </w:sdtPr>
                  <w:sdtContent>
                    <w:r w:rsidDel="00000000" w:rsidR="00000000" w:rsidRPr="00000000">
                      <w:rPr>
                        <w:color w:val="000000"/>
                        <w:sz w:val="20"/>
                        <w:szCs w:val="20"/>
                        <w:rtl w:val="0"/>
                        <w:rPrChange w:author="SANDRA PATRICIA HOYOS SEPULVEDA" w:id="0" w:date="2022-08-29T22:17:48Z">
                          <w:rPr>
                            <w:color w:val="000000"/>
                            <w:sz w:val="20"/>
                            <w:szCs w:val="20"/>
                          </w:rPr>
                        </w:rPrChange>
                      </w:rPr>
                      <w:t xml:space="preserve">Anexos / Actividad didáctica 1</w:t>
                    </w:r>
                  </w:sdtContent>
                </w:sdt>
              </w:p>
            </w:sdtContent>
          </w:sdt>
        </w:tc>
      </w:tr>
    </w:tbl>
    <w:sdt>
      <w:sdtPr>
        <w:tag w:val="goog_rdk_29"/>
      </w:sdtPr>
      <w:sdtContent>
        <w:p w:rsidR="00000000" w:rsidDel="00000000" w:rsidP="00000000" w:rsidRDefault="00000000" w:rsidRPr="00000000" w14:paraId="0000000D">
          <w:pPr>
            <w:rPr>
              <w:b w:val="1"/>
              <w:color w:val="000000"/>
              <w:rPrChange w:author="SANDRA PATRICIA HOYOS SEPULVEDA" w:id="0" w:date="2022-08-29T22:17:48Z">
                <w:rPr>
                  <w:rFonts w:ascii="Calibri" w:cs="Calibri" w:eastAsia="Calibri" w:hAnsi="Calibri"/>
                  <w:b w:val="1"/>
                  <w:color w:val="000000"/>
                </w:rPr>
              </w:rPrChange>
            </w:rPr>
          </w:pPr>
          <w:sdt>
            <w:sdtPr>
              <w:tag w:val="goog_rdk_28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0E">
          <w:pPr>
            <w:rPr>
              <w:b w:val="1"/>
              <w:color w:val="000000"/>
              <w:rPrChange w:author="SANDRA PATRICIA HOYOS SEPULVEDA" w:id="0" w:date="2022-08-29T22:17:48Z">
                <w:rPr>
                  <w:rFonts w:ascii="Calibri" w:cs="Calibri" w:eastAsia="Calibri" w:hAnsi="Calibri"/>
                  <w:b w:val="1"/>
                  <w:color w:val="000000"/>
                </w:rPr>
              </w:rPrChange>
            </w:rPr>
          </w:pPr>
          <w:sdt>
            <w:sdtPr>
              <w:tag w:val="goog_rdk_30"/>
            </w:sdtPr>
            <w:sdtContent>
              <w:r w:rsidDel="00000000" w:rsidR="00000000" w:rsidRPr="00000000">
                <w:rPr>
                  <w:b w:val="1"/>
                  <w:color w:val="000000"/>
                  <w:rtl w:val="0"/>
                  <w:rPrChange w:author="SANDRA PATRICIA HOYOS SEPULVEDA" w:id="0" w:date="2022-08-29T22:17:48Z">
                    <w:rPr>
                      <w:rFonts w:ascii="Calibri" w:cs="Calibri" w:eastAsia="Calibri" w:hAnsi="Calibri"/>
                      <w:b w:val="1"/>
                      <w:color w:val="000000"/>
                    </w:rPr>
                  </w:rPrChange>
                </w:rPr>
                <w:t xml:space="preserve">Desarrollo de la actividad:</w:t>
              </w:r>
            </w:sdtContent>
          </w:sdt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0F">
          <w:pPr>
            <w:rPr>
              <w:color w:val="000000"/>
              <w:rPrChange w:author="SANDRA PATRICIA HOYOS SEPULVEDA" w:id="0" w:date="2022-08-29T22:17:48Z">
                <w:rPr>
                  <w:rFonts w:ascii="Calibri" w:cs="Calibri" w:eastAsia="Calibri" w:hAnsi="Calibri"/>
                  <w:color w:val="000000"/>
                </w:rPr>
              </w:rPrChange>
            </w:rPr>
          </w:pPr>
          <w:sdt>
            <w:sdtPr>
              <w:tag w:val="goog_rdk_32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10">
          <w:pPr>
            <w:jc w:val="both"/>
            <w:rPr>
              <w:color w:val="000000"/>
              <w:rPrChange w:author="SANDRA PATRICIA HOYOS SEPULVEDA" w:id="0" w:date="2022-08-29T22:17:48Z">
                <w:rPr>
                  <w:rFonts w:ascii="Calibri" w:cs="Calibri" w:eastAsia="Calibri" w:hAnsi="Calibri"/>
                  <w:color w:val="000000"/>
                </w:rPr>
              </w:rPrChange>
            </w:rPr>
          </w:pPr>
          <w:sdt>
            <w:sdtPr>
              <w:tag w:val="goog_rdk_34"/>
            </w:sdtPr>
            <w:sdtContent>
              <w:r w:rsidDel="00000000" w:rsidR="00000000" w:rsidRPr="00000000">
                <w:rPr>
                  <w:color w:val="000000"/>
                  <w:rtl w:val="0"/>
                  <w:rPrChange w:author="SANDRA PATRICIA HOYOS SEPULVEDA" w:id="0" w:date="2022-08-29T22:17:48Z">
                    <w:rPr>
                      <w:rFonts w:ascii="Calibri" w:cs="Calibri" w:eastAsia="Calibri" w:hAnsi="Calibri"/>
                      <w:color w:val="000000"/>
                    </w:rPr>
                  </w:rPrChange>
                </w:rPr>
                <w:t xml:space="preserve">Estimado aprendiz, la actividad planteada consiste en la construcción de un crucigrama con algunas generalidades relacionadas con la construcción de API´s RESTFul utilizando Node.Js. Se dispone de un conjunto de claves horizontales y claves verticales que le permitirán identificar los conceptos relacionados y con los que podrá completar el crucigrama propuesto.</w:t>
              </w:r>
            </w:sdtContent>
          </w:sdt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11">
          <w:pPr>
            <w:tabs>
              <w:tab w:val="left" w:pos="2987"/>
              <w:tab w:val="right" w:pos="8838"/>
            </w:tabs>
            <w:jc w:val="both"/>
            <w:rPr>
              <w:color w:val="ff0000"/>
              <w:sz w:val="20"/>
              <w:szCs w:val="20"/>
              <w:rPrChange w:author="SANDRA PATRICIA HOYOS SEPULVEDA" w:id="2" w:date="2022-08-29T22:17:45Z">
                <w:rPr>
                  <w:color w:val="ff0000"/>
                </w:rPr>
              </w:rPrChange>
            </w:rPr>
          </w:pPr>
          <w:sdt>
            <w:sdtPr>
              <w:tag w:val="goog_rdk_36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tbl>
      <w:tblPr>
        <w:tblStyle w:val="Table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95"/>
        <w:gridCol w:w="4533"/>
        <w:tblGridChange w:id="0">
          <w:tblGrid>
            <w:gridCol w:w="4295"/>
            <w:gridCol w:w="4533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sdt>
            <w:sdtPr>
              <w:tag w:val="goog_rdk_39"/>
            </w:sdtPr>
            <w:sdtContent>
              <w:p w:rsidR="00000000" w:rsidDel="00000000" w:rsidP="00000000" w:rsidRDefault="00000000" w:rsidRPr="00000000" w14:paraId="00000012">
                <w:pPr>
                  <w:tabs>
                    <w:tab w:val="left" w:pos="2987"/>
                    <w:tab w:val="right" w:pos="8838"/>
                  </w:tabs>
                  <w:jc w:val="both"/>
                  <w:rPr>
                    <w:color w:val="ff0000"/>
                    <w:sz w:val="20"/>
                    <w:szCs w:val="20"/>
                    <w:rPrChange w:author="SANDRA PATRICIA HOYOS SEPULVEDA" w:id="2" w:date="2022-08-29T22:17:45Z">
                      <w:rPr>
                        <w:color w:val="ff0000"/>
                      </w:rPr>
                    </w:rPrChange>
                  </w:rPr>
                </w:pPr>
                <w:r w:rsidDel="00000000" w:rsidR="00000000" w:rsidRPr="00000000">
                  <w:rPr>
                    <w:color w:val="ff0000"/>
                  </w:rPr>
                  <w:drawing>
                    <wp:inline distB="0" distT="0" distL="0" distR="0">
                      <wp:extent cx="5612130" cy="5050790"/>
                      <wp:effectExtent b="0" l="0" r="0" t="0"/>
                      <wp:docPr id="8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12130" cy="505079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sdt>
                  <w:sdtPr>
                    <w:tag w:val="goog_rdk_38"/>
                  </w:sdtPr>
                  <w:sdtContent>
                    <w:r w:rsidDel="00000000" w:rsidR="00000000" w:rsidRPr="00000000">
                      <w:rPr>
                        <w:rtl w:val="0"/>
                      </w:rPr>
                    </w:r>
                  </w:sdtContent>
                </w:sdt>
              </w:p>
            </w:sdtContent>
          </w:sdt>
        </w:tc>
      </w:tr>
      <w:tr>
        <w:trPr>
          <w:cantSplit w:val="0"/>
          <w:tblHeader w:val="0"/>
        </w:trPr>
        <w:tc>
          <w:tcPr/>
          <w:sdt>
            <w:sdtPr>
              <w:tag w:val="goog_rdk_43"/>
            </w:sdtPr>
            <w:sdtContent>
              <w:p w:rsidR="00000000" w:rsidDel="00000000" w:rsidP="00000000" w:rsidRDefault="00000000" w:rsidRPr="00000000" w14:paraId="00000014">
                <w:pPr>
                  <w:tabs>
                    <w:tab w:val="left" w:pos="2987"/>
                    <w:tab w:val="right" w:pos="8838"/>
                  </w:tabs>
                  <w:jc w:val="both"/>
                  <w:rPr>
                    <w:color w:val="000000"/>
                    <w:sz w:val="20"/>
                    <w:szCs w:val="20"/>
                    <w:rPrChange w:author="SANDRA PATRICIA HOYOS SEPULVEDA" w:id="2" w:date="2022-08-29T22:17:45Z">
                      <w:rPr>
                        <w:color w:val="000000"/>
                      </w:rPr>
                    </w:rPrChange>
                  </w:rPr>
                </w:pPr>
                <w:sdt>
                  <w:sdtPr>
                    <w:tag w:val="goog_rdk_42"/>
                  </w:sdtPr>
                  <w:sdtContent>
                    <w:r w:rsidDel="00000000" w:rsidR="00000000" w:rsidRPr="00000000">
                      <w:rPr>
                        <w:color w:val="000000"/>
                        <w:sz w:val="20"/>
                        <w:szCs w:val="20"/>
                        <w:rtl w:val="0"/>
                        <w:rPrChange w:author="SANDRA PATRICIA HOYOS SEPULVEDA" w:id="2" w:date="2022-08-29T22:17:45Z">
                          <w:rPr>
                            <w:color w:val="000000"/>
                          </w:rPr>
                        </w:rPrChange>
                      </w:rPr>
                      <w:t xml:space="preserve">Horizontales</w:t>
                    </w:r>
                  </w:sdtContent>
                </w:sdt>
              </w:p>
            </w:sdtContent>
          </w:sdt>
          <w:sdt>
            <w:sdtPr>
              <w:tag w:val="goog_rdk_45"/>
            </w:sdtPr>
            <w:sdtContent>
              <w:p w:rsidR="00000000" w:rsidDel="00000000" w:rsidP="00000000" w:rsidRDefault="00000000" w:rsidRPr="00000000" w14:paraId="00000015">
                <w:pPr>
                  <w:tabs>
                    <w:tab w:val="left" w:pos="2987"/>
                    <w:tab w:val="right" w:pos="8838"/>
                  </w:tabs>
                  <w:jc w:val="both"/>
                  <w:rPr>
                    <w:color w:val="000000"/>
                    <w:sz w:val="20"/>
                    <w:szCs w:val="20"/>
                    <w:rPrChange w:author="SANDRA PATRICIA HOYOS SEPULVEDA" w:id="2" w:date="2022-08-29T22:17:45Z">
                      <w:rPr>
                        <w:color w:val="000000"/>
                      </w:rPr>
                    </w:rPrChange>
                  </w:rPr>
                </w:pPr>
                <w:sdt>
                  <w:sdtPr>
                    <w:tag w:val="goog_rdk_44"/>
                  </w:sdtPr>
                  <w:sdtContent>
                    <w:r w:rsidDel="00000000" w:rsidR="00000000" w:rsidRPr="00000000">
                      <w:rPr>
                        <w:color w:val="000000"/>
                        <w:sz w:val="20"/>
                        <w:szCs w:val="20"/>
                        <w:rtl w:val="0"/>
                        <w:rPrChange w:author="SANDRA PATRICIA HOYOS SEPULVEDA" w:id="2" w:date="2022-08-29T22:17:45Z">
                          <w:rPr>
                            <w:color w:val="000000"/>
                          </w:rPr>
                        </w:rPrChange>
                      </w:rPr>
                      <w:t xml:space="preserve">1. Administrador de paquetes de node</w:t>
                    </w:r>
                  </w:sdtContent>
                </w:sdt>
              </w:p>
            </w:sdtContent>
          </w:sdt>
          <w:sdt>
            <w:sdtPr>
              <w:tag w:val="goog_rdk_47"/>
            </w:sdtPr>
            <w:sdtContent>
              <w:p w:rsidR="00000000" w:rsidDel="00000000" w:rsidP="00000000" w:rsidRDefault="00000000" w:rsidRPr="00000000" w14:paraId="00000016">
                <w:pPr>
                  <w:tabs>
                    <w:tab w:val="left" w:pos="2987"/>
                    <w:tab w:val="right" w:pos="8838"/>
                  </w:tabs>
                  <w:jc w:val="both"/>
                  <w:rPr>
                    <w:color w:val="000000"/>
                    <w:sz w:val="20"/>
                    <w:szCs w:val="20"/>
                    <w:rPrChange w:author="SANDRA PATRICIA HOYOS SEPULVEDA" w:id="2" w:date="2022-08-29T22:17:45Z">
                      <w:rPr>
                        <w:color w:val="000000"/>
                      </w:rPr>
                    </w:rPrChange>
                  </w:rPr>
                </w:pPr>
                <w:sdt>
                  <w:sdtPr>
                    <w:tag w:val="goog_rdk_46"/>
                  </w:sdtPr>
                  <w:sdtContent>
                    <w:r w:rsidDel="00000000" w:rsidR="00000000" w:rsidRPr="00000000">
                      <w:rPr>
                        <w:color w:val="000000"/>
                        <w:sz w:val="20"/>
                        <w:szCs w:val="20"/>
                        <w:rtl w:val="0"/>
                        <w:rPrChange w:author="SANDRA PATRICIA HOYOS SEPULVEDA" w:id="2" w:date="2022-08-29T22:17:45Z">
                          <w:rPr>
                            <w:color w:val="000000"/>
                          </w:rPr>
                        </w:rPrChange>
                      </w:rPr>
                      <w:t xml:space="preserve">3. Enfoque de transmisión de datos por la red</w:t>
                    </w:r>
                  </w:sdtContent>
                </w:sdt>
              </w:p>
            </w:sdtContent>
          </w:sdt>
          <w:sdt>
            <w:sdtPr>
              <w:tag w:val="goog_rdk_49"/>
            </w:sdtPr>
            <w:sdtContent>
              <w:p w:rsidR="00000000" w:rsidDel="00000000" w:rsidP="00000000" w:rsidRDefault="00000000" w:rsidRPr="00000000" w14:paraId="00000017">
                <w:pPr>
                  <w:tabs>
                    <w:tab w:val="left" w:pos="2987"/>
                    <w:tab w:val="right" w:pos="8838"/>
                  </w:tabs>
                  <w:jc w:val="both"/>
                  <w:rPr>
                    <w:color w:val="000000"/>
                    <w:sz w:val="20"/>
                    <w:szCs w:val="20"/>
                    <w:rPrChange w:author="SANDRA PATRICIA HOYOS SEPULVEDA" w:id="2" w:date="2022-08-29T22:17:45Z">
                      <w:rPr>
                        <w:color w:val="000000"/>
                      </w:rPr>
                    </w:rPrChange>
                  </w:rPr>
                </w:pPr>
                <w:sdt>
                  <w:sdtPr>
                    <w:tag w:val="goog_rdk_48"/>
                  </w:sdtPr>
                  <w:sdtContent>
                    <w:r w:rsidDel="00000000" w:rsidR="00000000" w:rsidRPr="00000000">
                      <w:rPr>
                        <w:color w:val="000000"/>
                        <w:sz w:val="20"/>
                        <w:szCs w:val="20"/>
                        <w:rtl w:val="0"/>
                        <w:rPrChange w:author="SANDRA PATRICIA HOYOS SEPULVEDA" w:id="2" w:date="2022-08-29T22:17:45Z">
                          <w:rPr>
                            <w:color w:val="000000"/>
                          </w:rPr>
                        </w:rPrChange>
                      </w:rPr>
                      <w:t xml:space="preserve">5. Lenguaje común para el desarrollo web</w:t>
                    </w:r>
                  </w:sdtContent>
                </w:sdt>
              </w:p>
            </w:sdtContent>
          </w:sdt>
          <w:sdt>
            <w:sdtPr>
              <w:tag w:val="goog_rdk_51"/>
            </w:sdtPr>
            <w:sdtContent>
              <w:p w:rsidR="00000000" w:rsidDel="00000000" w:rsidP="00000000" w:rsidRDefault="00000000" w:rsidRPr="00000000" w14:paraId="00000018">
                <w:pPr>
                  <w:tabs>
                    <w:tab w:val="left" w:pos="2987"/>
                    <w:tab w:val="right" w:pos="8838"/>
                  </w:tabs>
                  <w:jc w:val="both"/>
                  <w:rPr>
                    <w:color w:val="000000"/>
                    <w:sz w:val="20"/>
                    <w:szCs w:val="20"/>
                    <w:rPrChange w:author="SANDRA PATRICIA HOYOS SEPULVEDA" w:id="2" w:date="2022-08-29T22:17:45Z">
                      <w:rPr>
                        <w:color w:val="000000"/>
                      </w:rPr>
                    </w:rPrChange>
                  </w:rPr>
                </w:pPr>
                <w:sdt>
                  <w:sdtPr>
                    <w:tag w:val="goog_rdk_50"/>
                  </w:sdtPr>
                  <w:sdtContent>
                    <w:r w:rsidDel="00000000" w:rsidR="00000000" w:rsidRPr="00000000">
                      <w:rPr>
                        <w:color w:val="000000"/>
                        <w:sz w:val="20"/>
                        <w:szCs w:val="20"/>
                        <w:rtl w:val="0"/>
                        <w:rPrChange w:author="SANDRA PATRICIA HOYOS SEPULVEDA" w:id="2" w:date="2022-08-29T22:17:45Z">
                          <w:rPr>
                            <w:color w:val="000000"/>
                          </w:rPr>
                        </w:rPrChange>
                      </w:rPr>
                      <w:t xml:space="preserve">9. Librería que permite la re-compilación automática del servidor al confirmar cambios en el código</w:t>
                    </w:r>
                  </w:sdtContent>
                </w:sdt>
              </w:p>
            </w:sdtContent>
          </w:sdt>
          <w:sdt>
            <w:sdtPr>
              <w:tag w:val="goog_rdk_53"/>
            </w:sdtPr>
            <w:sdtContent>
              <w:p w:rsidR="00000000" w:rsidDel="00000000" w:rsidP="00000000" w:rsidRDefault="00000000" w:rsidRPr="00000000" w14:paraId="00000019">
                <w:pPr>
                  <w:tabs>
                    <w:tab w:val="left" w:pos="2987"/>
                    <w:tab w:val="right" w:pos="8838"/>
                  </w:tabs>
                  <w:jc w:val="both"/>
                  <w:rPr>
                    <w:color w:val="000000"/>
                    <w:sz w:val="20"/>
                    <w:szCs w:val="20"/>
                    <w:rPrChange w:author="SANDRA PATRICIA HOYOS SEPULVEDA" w:id="2" w:date="2022-08-29T22:17:45Z">
                      <w:rPr>
                        <w:color w:val="000000"/>
                      </w:rPr>
                    </w:rPrChange>
                  </w:rPr>
                </w:pPr>
                <w:bookmarkStart w:colFirst="0" w:colLast="0" w:name="_heading=h.gjdgxs" w:id="0"/>
                <w:bookmarkEnd w:id="0"/>
                <w:sdt>
                  <w:sdtPr>
                    <w:tag w:val="goog_rdk_52"/>
                  </w:sdtPr>
                  <w:sdtContent>
                    <w:r w:rsidDel="00000000" w:rsidR="00000000" w:rsidRPr="00000000">
                      <w:rPr>
                        <w:color w:val="000000"/>
                        <w:sz w:val="20"/>
                        <w:szCs w:val="20"/>
                        <w:rtl w:val="0"/>
                        <w:rPrChange w:author="SANDRA PATRICIA HOYOS SEPULVEDA" w:id="2" w:date="2022-08-29T22:17:45Z">
                          <w:rPr>
                            <w:color w:val="000000"/>
                          </w:rPr>
                        </w:rPrChange>
                      </w:rPr>
                      <w:t xml:space="preserve">10. Librería que permite acceder a la información alojada en el body de las solicitudes</w:t>
                    </w:r>
                  </w:sdtContent>
                </w:sdt>
              </w:p>
            </w:sdtContent>
          </w:sdt>
        </w:tc>
        <w:tc>
          <w:tcPr/>
          <w:sdt>
            <w:sdtPr>
              <w:tag w:val="goog_rdk_55"/>
            </w:sdtPr>
            <w:sdtContent>
              <w:p w:rsidR="00000000" w:rsidDel="00000000" w:rsidP="00000000" w:rsidRDefault="00000000" w:rsidRPr="00000000" w14:paraId="0000001A">
                <w:pPr>
                  <w:tabs>
                    <w:tab w:val="left" w:pos="2987"/>
                    <w:tab w:val="right" w:pos="8838"/>
                  </w:tabs>
                  <w:jc w:val="both"/>
                  <w:rPr>
                    <w:color w:val="000000"/>
                    <w:sz w:val="20"/>
                    <w:szCs w:val="20"/>
                    <w:rPrChange w:author="SANDRA PATRICIA HOYOS SEPULVEDA" w:id="2" w:date="2022-08-29T22:17:45Z">
                      <w:rPr>
                        <w:color w:val="000000"/>
                      </w:rPr>
                    </w:rPrChange>
                  </w:rPr>
                </w:pPr>
                <w:sdt>
                  <w:sdtPr>
                    <w:tag w:val="goog_rdk_54"/>
                  </w:sdtPr>
                  <w:sdtContent>
                    <w:r w:rsidDel="00000000" w:rsidR="00000000" w:rsidRPr="00000000">
                      <w:rPr>
                        <w:color w:val="000000"/>
                        <w:sz w:val="20"/>
                        <w:szCs w:val="20"/>
                        <w:rtl w:val="0"/>
                        <w:rPrChange w:author="SANDRA PATRICIA HOYOS SEPULVEDA" w:id="2" w:date="2022-08-29T22:17:45Z">
                          <w:rPr>
                            <w:color w:val="000000"/>
                          </w:rPr>
                        </w:rPrChange>
                      </w:rPr>
                      <w:t xml:space="preserve">Verticales</w:t>
                    </w:r>
                  </w:sdtContent>
                </w:sdt>
              </w:p>
            </w:sdtContent>
          </w:sdt>
          <w:sdt>
            <w:sdtPr>
              <w:tag w:val="goog_rdk_57"/>
            </w:sdtPr>
            <w:sdtContent>
              <w:p w:rsidR="00000000" w:rsidDel="00000000" w:rsidP="00000000" w:rsidRDefault="00000000" w:rsidRPr="00000000" w14:paraId="0000001B">
                <w:pPr>
                  <w:tabs>
                    <w:tab w:val="left" w:pos="2987"/>
                    <w:tab w:val="right" w:pos="8838"/>
                  </w:tabs>
                  <w:jc w:val="both"/>
                  <w:rPr>
                    <w:color w:val="000000"/>
                    <w:sz w:val="20"/>
                    <w:szCs w:val="20"/>
                    <w:rPrChange w:author="SANDRA PATRICIA HOYOS SEPULVEDA" w:id="2" w:date="2022-08-29T22:17:45Z">
                      <w:rPr>
                        <w:color w:val="000000"/>
                      </w:rPr>
                    </w:rPrChange>
                  </w:rPr>
                </w:pPr>
                <w:sdt>
                  <w:sdtPr>
                    <w:tag w:val="goog_rdk_56"/>
                  </w:sdtPr>
                  <w:sdtContent>
                    <w:r w:rsidDel="00000000" w:rsidR="00000000" w:rsidRPr="00000000">
                      <w:rPr>
                        <w:color w:val="000000"/>
                        <w:sz w:val="20"/>
                        <w:szCs w:val="20"/>
                        <w:rtl w:val="0"/>
                        <w:rPrChange w:author="SANDRA PATRICIA HOYOS SEPULVEDA" w:id="2" w:date="2022-08-29T22:17:45Z">
                          <w:rPr>
                            <w:color w:val="000000"/>
                          </w:rPr>
                        </w:rPrChange>
                      </w:rPr>
                      <w:t xml:space="preserve">1. Ejecuta código JavaScript del lado del servidor</w:t>
                    </w:r>
                  </w:sdtContent>
                </w:sdt>
              </w:p>
            </w:sdtContent>
          </w:sdt>
          <w:sdt>
            <w:sdtPr>
              <w:tag w:val="goog_rdk_61"/>
            </w:sdtPr>
            <w:sdtContent>
              <w:p w:rsidR="00000000" w:rsidDel="00000000" w:rsidP="00000000" w:rsidRDefault="00000000" w:rsidRPr="00000000" w14:paraId="0000001C">
                <w:pPr>
                  <w:tabs>
                    <w:tab w:val="left" w:pos="2987"/>
                    <w:tab w:val="right" w:pos="8838"/>
                  </w:tabs>
                  <w:jc w:val="both"/>
                  <w:rPr>
                    <w:color w:val="000000"/>
                    <w:sz w:val="20"/>
                    <w:szCs w:val="20"/>
                    <w:rPrChange w:author="SANDRA PATRICIA HOYOS SEPULVEDA" w:id="2" w:date="2022-08-29T22:17:45Z">
                      <w:rPr>
                        <w:color w:val="000000"/>
                      </w:rPr>
                    </w:rPrChange>
                  </w:rPr>
                </w:pPr>
                <w:sdt>
                  <w:sdtPr>
                    <w:tag w:val="goog_rdk_58"/>
                  </w:sdtPr>
                  <w:sdtContent>
                    <w:r w:rsidDel="00000000" w:rsidR="00000000" w:rsidRPr="00000000">
                      <w:rPr>
                        <w:color w:val="000000"/>
                        <w:sz w:val="20"/>
                        <w:szCs w:val="20"/>
                        <w:rtl w:val="0"/>
                        <w:rPrChange w:author="SANDRA PATRICIA HOYOS SEPULVEDA" w:id="2" w:date="2022-08-29T22:17:45Z">
                          <w:rPr>
                            <w:color w:val="000000"/>
                          </w:rPr>
                        </w:rPrChange>
                      </w:rPr>
                      <w:t xml:space="preserve">4. Librería que facilita la comunicación y gestión </w:t>
                    </w:r>
                  </w:sdtContent>
                </w:sdt>
                <w:sdt>
                  <w:sdtPr>
                    <w:tag w:val="goog_rdk_59"/>
                  </w:sdtPr>
                  <w:sdtContent>
                    <w:r w:rsidDel="00000000" w:rsidR="00000000" w:rsidRPr="00000000">
                      <w:rPr>
                        <w:sz w:val="20"/>
                        <w:szCs w:val="20"/>
                        <w:rtl w:val="0"/>
                        <w:rPrChange w:author="SANDRA PATRICIA HOYOS SEPULVEDA" w:id="2" w:date="2022-08-29T22:17:45Z">
                          <w:rPr/>
                        </w:rPrChange>
                      </w:rPr>
                      <w:t xml:space="preserve">de una</w:t>
                    </w:r>
                  </w:sdtContent>
                </w:sdt>
                <w:sdt>
                  <w:sdtPr>
                    <w:tag w:val="goog_rdk_60"/>
                  </w:sdtPr>
                  <w:sdtContent>
                    <w:r w:rsidDel="00000000" w:rsidR="00000000" w:rsidRPr="00000000">
                      <w:rPr>
                        <w:color w:val="000000"/>
                        <w:sz w:val="20"/>
                        <w:szCs w:val="20"/>
                        <w:rtl w:val="0"/>
                        <w:rPrChange w:author="SANDRA PATRICIA HOYOS SEPULVEDA" w:id="2" w:date="2022-08-29T22:17:45Z">
                          <w:rPr>
                            <w:color w:val="000000"/>
                          </w:rPr>
                        </w:rPrChange>
                      </w:rPr>
                      <w:t xml:space="preserve"> base de dato MongoDB</w:t>
                    </w:r>
                  </w:sdtContent>
                </w:sdt>
              </w:p>
            </w:sdtContent>
          </w:sdt>
          <w:sdt>
            <w:sdtPr>
              <w:tag w:val="goog_rdk_63"/>
            </w:sdtPr>
            <w:sdtContent>
              <w:p w:rsidR="00000000" w:rsidDel="00000000" w:rsidP="00000000" w:rsidRDefault="00000000" w:rsidRPr="00000000" w14:paraId="0000001D">
                <w:pPr>
                  <w:tabs>
                    <w:tab w:val="left" w:pos="2987"/>
                    <w:tab w:val="right" w:pos="8838"/>
                  </w:tabs>
                  <w:jc w:val="both"/>
                  <w:rPr>
                    <w:color w:val="000000"/>
                    <w:sz w:val="20"/>
                    <w:szCs w:val="20"/>
                    <w:rPrChange w:author="SANDRA PATRICIA HOYOS SEPULVEDA" w:id="2" w:date="2022-08-29T22:17:45Z">
                      <w:rPr>
                        <w:color w:val="000000"/>
                      </w:rPr>
                    </w:rPrChange>
                  </w:rPr>
                </w:pPr>
                <w:sdt>
                  <w:sdtPr>
                    <w:tag w:val="goog_rdk_62"/>
                  </w:sdtPr>
                  <w:sdtContent>
                    <w:r w:rsidDel="00000000" w:rsidR="00000000" w:rsidRPr="00000000">
                      <w:rPr>
                        <w:color w:val="000000"/>
                        <w:sz w:val="20"/>
                        <w:szCs w:val="20"/>
                        <w:rtl w:val="0"/>
                        <w:rPrChange w:author="SANDRA PATRICIA HOYOS SEPULVEDA" w:id="2" w:date="2022-08-29T22:17:45Z">
                          <w:rPr>
                            <w:color w:val="000000"/>
                          </w:rPr>
                        </w:rPrChange>
                      </w:rPr>
                      <w:t xml:space="preserve">6. Permiten gestionar el direccionamiento dentro de una aplicación</w:t>
                    </w:r>
                  </w:sdtContent>
                </w:sdt>
              </w:p>
            </w:sdtContent>
          </w:sdt>
          <w:sdt>
            <w:sdtPr>
              <w:tag w:val="goog_rdk_65"/>
            </w:sdtPr>
            <w:sdtContent>
              <w:p w:rsidR="00000000" w:rsidDel="00000000" w:rsidP="00000000" w:rsidRDefault="00000000" w:rsidRPr="00000000" w14:paraId="0000001E">
                <w:pPr>
                  <w:tabs>
                    <w:tab w:val="left" w:pos="2987"/>
                    <w:tab w:val="right" w:pos="8838"/>
                  </w:tabs>
                  <w:jc w:val="both"/>
                  <w:rPr>
                    <w:color w:val="000000"/>
                    <w:sz w:val="20"/>
                    <w:szCs w:val="20"/>
                    <w:rPrChange w:author="SANDRA PATRICIA HOYOS SEPULVEDA" w:id="2" w:date="2022-08-29T22:17:45Z">
                      <w:rPr>
                        <w:color w:val="000000"/>
                      </w:rPr>
                    </w:rPrChange>
                  </w:rPr>
                </w:pPr>
                <w:sdt>
                  <w:sdtPr>
                    <w:tag w:val="goog_rdk_64"/>
                  </w:sdtPr>
                  <w:sdtContent>
                    <w:r w:rsidDel="00000000" w:rsidR="00000000" w:rsidRPr="00000000">
                      <w:rPr>
                        <w:color w:val="000000"/>
                        <w:sz w:val="20"/>
                        <w:szCs w:val="20"/>
                        <w:rtl w:val="0"/>
                        <w:rPrChange w:author="SANDRA PATRICIA HOYOS SEPULVEDA" w:id="2" w:date="2022-08-29T22:17:45Z">
                          <w:rPr>
                            <w:color w:val="000000"/>
                          </w:rPr>
                        </w:rPrChange>
                      </w:rPr>
                      <w:t xml:space="preserve">7. Permite la ejecución y pruebas de APIS</w:t>
                    </w:r>
                  </w:sdtContent>
                </w:sdt>
              </w:p>
            </w:sdtContent>
          </w:sdt>
          <w:sdt>
            <w:sdtPr>
              <w:tag w:val="goog_rdk_67"/>
            </w:sdtPr>
            <w:sdtContent>
              <w:p w:rsidR="00000000" w:rsidDel="00000000" w:rsidP="00000000" w:rsidRDefault="00000000" w:rsidRPr="00000000" w14:paraId="0000001F">
                <w:pPr>
                  <w:tabs>
                    <w:tab w:val="left" w:pos="2987"/>
                    <w:tab w:val="right" w:pos="8838"/>
                  </w:tabs>
                  <w:jc w:val="both"/>
                  <w:rPr>
                    <w:color w:val="000000"/>
                    <w:sz w:val="20"/>
                    <w:szCs w:val="20"/>
                    <w:rPrChange w:author="SANDRA PATRICIA HOYOS SEPULVEDA" w:id="2" w:date="2022-08-29T22:17:45Z">
                      <w:rPr>
                        <w:color w:val="000000"/>
                      </w:rPr>
                    </w:rPrChange>
                  </w:rPr>
                </w:pPr>
                <w:sdt>
                  <w:sdtPr>
                    <w:tag w:val="goog_rdk_66"/>
                  </w:sdtPr>
                  <w:sdtContent>
                    <w:r w:rsidDel="00000000" w:rsidR="00000000" w:rsidRPr="00000000">
                      <w:rPr>
                        <w:color w:val="000000"/>
                        <w:sz w:val="20"/>
                        <w:szCs w:val="20"/>
                        <w:rtl w:val="0"/>
                        <w:rPrChange w:author="SANDRA PATRICIA HOYOS SEPULVEDA" w:id="2" w:date="2022-08-29T22:17:45Z">
                          <w:rPr>
                            <w:color w:val="000000"/>
                          </w:rPr>
                        </w:rPrChange>
                      </w:rPr>
                      <w:t xml:space="preserve">8. Librería para llevar el logo de solicitudes y errores HTTP</w:t>
                    </w:r>
                  </w:sdtContent>
                </w:sdt>
              </w:p>
            </w:sdtContent>
          </w:sdt>
          <w:sdt>
            <w:sdtPr>
              <w:tag w:val="goog_rdk_69"/>
            </w:sdtPr>
            <w:sdtContent>
              <w:p w:rsidR="00000000" w:rsidDel="00000000" w:rsidP="00000000" w:rsidRDefault="00000000" w:rsidRPr="00000000" w14:paraId="00000020">
                <w:pPr>
                  <w:tabs>
                    <w:tab w:val="left" w:pos="2987"/>
                    <w:tab w:val="right" w:pos="8838"/>
                  </w:tabs>
                  <w:jc w:val="both"/>
                  <w:rPr>
                    <w:color w:val="000000"/>
                    <w:sz w:val="20"/>
                    <w:szCs w:val="20"/>
                    <w:rPrChange w:author="SANDRA PATRICIA HOYOS SEPULVEDA" w:id="2" w:date="2022-08-29T22:17:45Z">
                      <w:rPr>
                        <w:color w:val="000000"/>
                      </w:rPr>
                    </w:rPrChange>
                  </w:rPr>
                </w:pPr>
                <w:sdt>
                  <w:sdtPr>
                    <w:tag w:val="goog_rdk_68"/>
                  </w:sdtPr>
                  <w:sdtContent>
                    <w:r w:rsidDel="00000000" w:rsidR="00000000" w:rsidRPr="00000000">
                      <w:rPr>
                        <w:rtl w:val="0"/>
                      </w:rPr>
                    </w:r>
                  </w:sdtContent>
                </w:sdt>
              </w:p>
            </w:sdtContent>
          </w:sdt>
        </w:tc>
      </w:tr>
    </w:tbl>
    <w:sdt>
      <w:sdtPr>
        <w:tag w:val="goog_rdk_71"/>
      </w:sdtPr>
      <w:sdtContent>
        <w:p w:rsidR="00000000" w:rsidDel="00000000" w:rsidP="00000000" w:rsidRDefault="00000000" w:rsidRPr="00000000" w14:paraId="00000021">
          <w:pPr>
            <w:tabs>
              <w:tab w:val="left" w:pos="2987"/>
              <w:tab w:val="right" w:pos="8838"/>
            </w:tabs>
            <w:jc w:val="both"/>
            <w:rPr>
              <w:color w:val="ff0000"/>
              <w:sz w:val="20"/>
              <w:szCs w:val="20"/>
              <w:rPrChange w:author="SANDRA PATRICIA HOYOS SEPULVEDA" w:id="2" w:date="2022-08-29T22:17:45Z">
                <w:rPr>
                  <w:color w:val="ff0000"/>
                </w:rPr>
              </w:rPrChange>
            </w:rPr>
          </w:pPr>
          <w:sdt>
            <w:sdtPr>
              <w:tag w:val="goog_rdk_70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22">
          <w:pPr>
            <w:tabs>
              <w:tab w:val="left" w:pos="2987"/>
              <w:tab w:val="right" w:pos="8838"/>
            </w:tabs>
            <w:jc w:val="both"/>
            <w:rPr>
              <w:color w:val="ff0000"/>
              <w:sz w:val="20"/>
              <w:szCs w:val="20"/>
              <w:rPrChange w:author="SANDRA PATRICIA HOYOS SEPULVEDA" w:id="2" w:date="2022-08-29T22:17:45Z">
                <w:rPr>
                  <w:color w:val="ff0000"/>
                </w:rPr>
              </w:rPrChange>
            </w:rPr>
          </w:pPr>
          <w:sdt>
            <w:sdtPr>
              <w:tag w:val="goog_rdk_72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023">
          <w:pPr>
            <w:tabs>
              <w:tab w:val="left" w:pos="2987"/>
              <w:tab w:val="right" w:pos="8838"/>
            </w:tabs>
            <w:jc w:val="both"/>
            <w:rPr>
              <w:color w:val="ff0000"/>
              <w:sz w:val="20"/>
              <w:szCs w:val="20"/>
              <w:rPrChange w:author="SANDRA PATRICIA HOYOS SEPULVEDA" w:id="2" w:date="2022-08-29T22:17:45Z">
                <w:rPr>
                  <w:color w:val="ff0000"/>
                </w:rPr>
              </w:rPrChange>
            </w:rPr>
          </w:pPr>
          <w:sdt>
            <w:sdtPr>
              <w:tag w:val="goog_rdk_74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sdt>
      <w:sdtPr>
        <w:tag w:val="goog_rdk_77"/>
      </w:sdtPr>
      <w:sdtContent>
        <w:p w:rsidR="00000000" w:rsidDel="00000000" w:rsidP="00000000" w:rsidRDefault="00000000" w:rsidRPr="00000000" w14:paraId="00000024">
          <w:pPr>
            <w:tabs>
              <w:tab w:val="left" w:pos="2987"/>
              <w:tab w:val="right" w:pos="8838"/>
            </w:tabs>
            <w:jc w:val="both"/>
            <w:rPr>
              <w:color w:val="ff0000"/>
              <w:sz w:val="20"/>
              <w:szCs w:val="20"/>
              <w:rPrChange w:author="SANDRA PATRICIA HOYOS SEPULVEDA" w:id="2" w:date="2022-08-29T22:17:45Z">
                <w:rPr>
                  <w:color w:val="ff0000"/>
                </w:rPr>
              </w:rPrChange>
            </w:rPr>
          </w:pPr>
          <w:sdt>
            <w:sdtPr>
              <w:tag w:val="goog_rdk_76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sdt>
      <w:sdtPr>
        <w:tag w:val="goog_rdk_79"/>
      </w:sdtPr>
      <w:sdtContent>
        <w:p w:rsidR="00000000" w:rsidDel="00000000" w:rsidP="00000000" w:rsidRDefault="00000000" w:rsidRPr="00000000" w14:paraId="00000025">
          <w:pPr>
            <w:tabs>
              <w:tab w:val="left" w:pos="2987"/>
              <w:tab w:val="right" w:pos="8838"/>
            </w:tabs>
            <w:jc w:val="both"/>
            <w:rPr>
              <w:color w:val="ff0000"/>
              <w:sz w:val="20"/>
              <w:szCs w:val="20"/>
              <w:rPrChange w:author="SANDRA PATRICIA HOYOS SEPULVEDA" w:id="2" w:date="2022-08-29T22:17:45Z">
                <w:rPr>
                  <w:color w:val="ff0000"/>
                </w:rPr>
              </w:rPrChange>
            </w:rPr>
          </w:pPr>
          <w:sdt>
            <w:sdtPr>
              <w:tag w:val="goog_rdk_78"/>
            </w:sdtPr>
            <w:sdtContent>
              <w:r w:rsidDel="00000000" w:rsidR="00000000" w:rsidRPr="00000000">
                <w:rPr>
                  <w:color w:val="ff0000"/>
                  <w:sz w:val="20"/>
                  <w:szCs w:val="20"/>
                  <w:rtl w:val="0"/>
                  <w:rPrChange w:author="SANDRA PATRICIA HOYOS SEPULVEDA" w:id="2" w:date="2022-08-29T22:17:45Z">
                    <w:rPr>
                      <w:color w:val="ff0000"/>
                    </w:rPr>
                  </w:rPrChange>
                </w:rPr>
                <w:t xml:space="preserve">Si el aprendiz asigna el término equivocado, de inmediato (por cada error) le saldrá el siguiente mensaje:</w:t>
              </w:r>
            </w:sdtContent>
          </w:sdt>
        </w:p>
      </w:sdtContent>
    </w:sdt>
    <w:sdt>
      <w:sdtPr>
        <w:tag w:val="goog_rdk_81"/>
      </w:sdtPr>
      <w:sdtContent>
        <w:p w:rsidR="00000000" w:rsidDel="00000000" w:rsidP="00000000" w:rsidRDefault="00000000" w:rsidRPr="00000000" w14:paraId="00000026">
          <w:pPr>
            <w:tabs>
              <w:tab w:val="left" w:pos="2987"/>
              <w:tab w:val="right" w:pos="8838"/>
            </w:tabs>
            <w:jc w:val="both"/>
            <w:rPr>
              <w:sz w:val="20"/>
              <w:szCs w:val="20"/>
              <w:rPrChange w:author="SANDRA PATRICIA HOYOS SEPULVEDA" w:id="2" w:date="2022-08-29T22:17:45Z">
                <w:rPr/>
              </w:rPrChange>
            </w:rPr>
          </w:pPr>
          <w:sdt>
            <w:sdtPr>
              <w:tag w:val="goog_rdk_80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sdt>
      <w:sdtPr>
        <w:tag w:val="goog_rdk_85"/>
      </w:sdtPr>
      <w:sdtContent>
        <w:p w:rsidR="00000000" w:rsidDel="00000000" w:rsidP="00000000" w:rsidRDefault="00000000" w:rsidRPr="00000000" w14:paraId="00000027">
          <w:pPr>
            <w:tabs>
              <w:tab w:val="left" w:pos="2987"/>
              <w:tab w:val="right" w:pos="8838"/>
            </w:tabs>
            <w:jc w:val="both"/>
            <w:rPr>
              <w:sz w:val="20"/>
              <w:szCs w:val="20"/>
              <w:rPrChange w:author="SANDRA PATRICIA HOYOS SEPULVEDA" w:id="2" w:date="2022-08-29T22:17:45Z">
                <w:rPr/>
              </w:rPrChange>
            </w:rPr>
          </w:pPr>
          <w:sdt>
            <w:sdtPr>
              <w:tag w:val="goog_rdk_82"/>
            </w:sdtPr>
            <w:sdtContent>
              <w:r w:rsidDel="00000000" w:rsidR="00000000" w:rsidRPr="00000000">
                <w:rPr>
                  <w:sz w:val="20"/>
                  <w:szCs w:val="20"/>
                  <w:rtl w:val="0"/>
                  <w:rPrChange w:author="SANDRA PATRICIA HOYOS SEPULVEDA" w:id="2" w:date="2022-08-29T22:17:45Z">
                    <w:rPr/>
                  </w:rPrChange>
                </w:rPr>
                <w:t xml:space="preserve">¡</w:t>
              </w:r>
            </w:sdtContent>
          </w:sdt>
          <w:sdt>
            <w:sdtPr>
              <w:tag w:val="goog_rdk_83"/>
            </w:sdtPr>
            <w:sdtContent>
              <w:r w:rsidDel="00000000" w:rsidR="00000000" w:rsidRPr="00000000">
                <w:rPr>
                  <w:b w:val="1"/>
                  <w:sz w:val="20"/>
                  <w:szCs w:val="20"/>
                  <w:rtl w:val="0"/>
                  <w:rPrChange w:author="SANDRA PATRICIA HOYOS SEPULVEDA" w:id="2" w:date="2022-08-29T22:17:45Z">
                    <w:rPr>
                      <w:b w:val="1"/>
                    </w:rPr>
                  </w:rPrChange>
                </w:rPr>
                <w:t xml:space="preserve">Atención</w:t>
              </w:r>
            </w:sdtContent>
          </w:sdt>
          <w:sdt>
            <w:sdtPr>
              <w:tag w:val="goog_rdk_84"/>
            </w:sdtPr>
            <w:sdtContent>
              <w:r w:rsidDel="00000000" w:rsidR="00000000" w:rsidRPr="00000000">
                <w:rPr>
                  <w:sz w:val="20"/>
                  <w:szCs w:val="20"/>
                  <w:rtl w:val="0"/>
                  <w:rPrChange w:author="SANDRA PATRICIA HOYOS SEPULVEDA" w:id="2" w:date="2022-08-29T22:17:45Z">
                    <w:rPr/>
                  </w:rPrChange>
                </w:rPr>
                <w:t xml:space="preserve">!, revise la definición y haga un repaso de los elementos desarrollados en este componente. Intente nuevamente con otro concepto. Si lo requiere, diríjase a su libreta personal de apuntes para fijar mejor los conceptos.</w:t>
              </w:r>
            </w:sdtContent>
          </w:sdt>
        </w:p>
      </w:sdtContent>
    </w:sdt>
    <w:sdt>
      <w:sdtPr>
        <w:tag w:val="goog_rdk_87"/>
      </w:sdtPr>
      <w:sdtContent>
        <w:p w:rsidR="00000000" w:rsidDel="00000000" w:rsidP="00000000" w:rsidRDefault="00000000" w:rsidRPr="00000000" w14:paraId="00000028">
          <w:pPr>
            <w:tabs>
              <w:tab w:val="left" w:pos="2987"/>
              <w:tab w:val="right" w:pos="8838"/>
            </w:tabs>
            <w:jc w:val="both"/>
            <w:rPr>
              <w:sz w:val="20"/>
              <w:szCs w:val="20"/>
              <w:rPrChange w:author="SANDRA PATRICIA HOYOS SEPULVEDA" w:id="2" w:date="2022-08-29T22:17:45Z">
                <w:rPr/>
              </w:rPrChange>
            </w:rPr>
          </w:pPr>
          <w:sdt>
            <w:sdtPr>
              <w:tag w:val="goog_rdk_86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sdt>
      <w:sdtPr>
        <w:tag w:val="goog_rdk_89"/>
      </w:sdtPr>
      <w:sdtContent>
        <w:p w:rsidR="00000000" w:rsidDel="00000000" w:rsidP="00000000" w:rsidRDefault="00000000" w:rsidRPr="00000000" w14:paraId="00000029">
          <w:pPr>
            <w:tabs>
              <w:tab w:val="left" w:pos="2987"/>
              <w:tab w:val="right" w:pos="8838"/>
            </w:tabs>
            <w:jc w:val="both"/>
            <w:rPr>
              <w:color w:val="ff0000"/>
              <w:sz w:val="20"/>
              <w:szCs w:val="20"/>
              <w:rPrChange w:author="SANDRA PATRICIA HOYOS SEPULVEDA" w:id="2" w:date="2022-08-29T22:17:45Z">
                <w:rPr>
                  <w:color w:val="ff0000"/>
                </w:rPr>
              </w:rPrChange>
            </w:rPr>
          </w:pPr>
          <w:sdt>
            <w:sdtPr>
              <w:tag w:val="goog_rdk_88"/>
            </w:sdtPr>
            <w:sdtContent>
              <w:r w:rsidDel="00000000" w:rsidR="00000000" w:rsidRPr="00000000">
                <w:rPr>
                  <w:color w:val="ff0000"/>
                  <w:sz w:val="20"/>
                  <w:szCs w:val="20"/>
                  <w:rtl w:val="0"/>
                  <w:rPrChange w:author="SANDRA PATRICIA HOYOS SEPULVEDA" w:id="2" w:date="2022-08-29T22:17:45Z">
                    <w:rPr>
                      <w:color w:val="ff0000"/>
                    </w:rPr>
                  </w:rPrChange>
                </w:rPr>
                <w:t xml:space="preserve">Cuando finalice la actividad correctamente, le saldrá el siguiente mensaje:</w:t>
              </w:r>
            </w:sdtContent>
          </w:sdt>
        </w:p>
      </w:sdtContent>
    </w:sdt>
    <w:sdt>
      <w:sdtPr>
        <w:tag w:val="goog_rdk_91"/>
      </w:sdtPr>
      <w:sdtContent>
        <w:p w:rsidR="00000000" w:rsidDel="00000000" w:rsidP="00000000" w:rsidRDefault="00000000" w:rsidRPr="00000000" w14:paraId="0000002A">
          <w:pPr>
            <w:tabs>
              <w:tab w:val="left" w:pos="2987"/>
              <w:tab w:val="right" w:pos="8838"/>
            </w:tabs>
            <w:jc w:val="both"/>
            <w:rPr>
              <w:sz w:val="20"/>
              <w:szCs w:val="20"/>
              <w:rPrChange w:author="SANDRA PATRICIA HOYOS SEPULVEDA" w:id="2" w:date="2022-08-29T22:17:45Z">
                <w:rPr/>
              </w:rPrChange>
            </w:rPr>
          </w:pPr>
          <w:sdt>
            <w:sdtPr>
              <w:tag w:val="goog_rdk_90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sdt>
      <w:sdtPr>
        <w:tag w:val="goog_rdk_95"/>
      </w:sdtPr>
      <w:sdtContent>
        <w:p w:rsidR="00000000" w:rsidDel="00000000" w:rsidP="00000000" w:rsidRDefault="00000000" w:rsidRPr="00000000" w14:paraId="0000002B">
          <w:pPr>
            <w:tabs>
              <w:tab w:val="left" w:pos="2987"/>
              <w:tab w:val="right" w:pos="8838"/>
            </w:tabs>
            <w:jc w:val="both"/>
            <w:rPr>
              <w:sz w:val="20"/>
              <w:szCs w:val="20"/>
              <w:rPrChange w:author="SANDRA PATRICIA HOYOS SEPULVEDA" w:id="2" w:date="2022-08-29T22:17:45Z">
                <w:rPr/>
              </w:rPrChange>
            </w:rPr>
          </w:pPr>
          <w:sdt>
            <w:sdtPr>
              <w:tag w:val="goog_rdk_92"/>
            </w:sdtPr>
            <w:sdtContent>
              <w:r w:rsidDel="00000000" w:rsidR="00000000" w:rsidRPr="00000000">
                <w:rPr>
                  <w:sz w:val="20"/>
                  <w:szCs w:val="20"/>
                  <w:rtl w:val="0"/>
                  <w:rPrChange w:author="SANDRA PATRICIA HOYOS SEPULVEDA" w:id="2" w:date="2022-08-29T22:17:45Z">
                    <w:rPr/>
                  </w:rPrChange>
                </w:rPr>
                <w:t xml:space="preserve">¡</w:t>
              </w:r>
            </w:sdtContent>
          </w:sdt>
          <w:sdt>
            <w:sdtPr>
              <w:tag w:val="goog_rdk_93"/>
            </w:sdtPr>
            <w:sdtContent>
              <w:r w:rsidDel="00000000" w:rsidR="00000000" w:rsidRPr="00000000">
                <w:rPr>
                  <w:b w:val="1"/>
                  <w:sz w:val="20"/>
                  <w:szCs w:val="20"/>
                  <w:rtl w:val="0"/>
                  <w:rPrChange w:author="SANDRA PATRICIA HOYOS SEPULVEDA" w:id="2" w:date="2022-08-29T22:17:45Z">
                    <w:rPr>
                      <w:b w:val="1"/>
                    </w:rPr>
                  </w:rPrChange>
                </w:rPr>
                <w:t xml:space="preserve">Felicitaciones</w:t>
              </w:r>
            </w:sdtContent>
          </w:sdt>
          <w:sdt>
            <w:sdtPr>
              <w:tag w:val="goog_rdk_94"/>
            </w:sdtPr>
            <w:sdtContent>
              <w:r w:rsidDel="00000000" w:rsidR="00000000" w:rsidRPr="00000000">
                <w:rPr>
                  <w:sz w:val="20"/>
                  <w:szCs w:val="20"/>
                  <w:rtl w:val="0"/>
                  <w:rPrChange w:author="SANDRA PATRICIA HOYOS SEPULVEDA" w:id="2" w:date="2022-08-29T22:17:45Z">
                    <w:rPr/>
                  </w:rPrChange>
                </w:rPr>
                <w:t xml:space="preserve">! Ha finalizado usted esta actividad de profundización con las respuestas correctas. Es muy importante que haga un repaso personal de los conceptos trabajados durante el componente. Le sugerimos echar un vistazo a sus apuntes personales.</w:t>
              </w:r>
            </w:sdtContent>
          </w:sdt>
        </w:p>
      </w:sdtContent>
    </w:sdt>
    <w:sdt>
      <w:sdtPr>
        <w:tag w:val="goog_rdk_97"/>
      </w:sdtPr>
      <w:sdtContent>
        <w:p w:rsidR="00000000" w:rsidDel="00000000" w:rsidP="00000000" w:rsidRDefault="00000000" w:rsidRPr="00000000" w14:paraId="0000002C">
          <w:pPr>
            <w:tabs>
              <w:tab w:val="left" w:pos="2987"/>
              <w:tab w:val="right" w:pos="8838"/>
            </w:tabs>
            <w:jc w:val="both"/>
            <w:rPr>
              <w:sz w:val="20"/>
              <w:szCs w:val="20"/>
              <w:rPrChange w:author="SANDRA PATRICIA HOYOS SEPULVEDA" w:id="2" w:date="2022-08-29T22:17:45Z">
                <w:rPr/>
              </w:rPrChange>
            </w:rPr>
          </w:pPr>
          <w:sdt>
            <w:sdtPr>
              <w:tag w:val="goog_rdk_96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2621280</wp:posOffset>
          </wp:positionH>
          <wp:positionV relativeFrom="page">
            <wp:posOffset>441325</wp:posOffset>
          </wp:positionV>
          <wp:extent cx="629920" cy="588645"/>
          <wp:effectExtent b="0" l="0" r="0" t="0"/>
          <wp:wrapNone/>
          <wp:docPr id="8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88752" r="0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6B5407"/>
    <w:rPr>
      <w:lang w:eastAsia="es-CO" w:val="en"/>
    </w:rPr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 w:val="1"/>
    <w:rsid w:val="006B5407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B5407"/>
    <w:rPr>
      <w:rFonts w:ascii="Arial" w:cs="Arial" w:eastAsia="Arial" w:hAnsi="Arial"/>
      <w:lang w:eastAsia="es-CO" w:val="en"/>
    </w:rPr>
  </w:style>
  <w:style w:type="paragraph" w:styleId="Piedepgina">
    <w:name w:val="footer"/>
    <w:basedOn w:val="Normal"/>
    <w:link w:val="PiedepginaCar"/>
    <w:uiPriority w:val="99"/>
    <w:unhideWhenUsed w:val="1"/>
    <w:rsid w:val="006B5407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B5407"/>
    <w:rPr>
      <w:rFonts w:ascii="Arial" w:cs="Arial" w:eastAsia="Arial" w:hAnsi="Arial"/>
      <w:lang w:eastAsia="es-CO" w:val="en"/>
    </w:rPr>
  </w:style>
  <w:style w:type="table" w:styleId="Tablaconcuadrcula">
    <w:name w:val="Table Grid"/>
    <w:basedOn w:val="Tablanormal"/>
    <w:uiPriority w:val="39"/>
    <w:rsid w:val="00DC4353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ormaltextrun" w:customStyle="1">
    <w:name w:val="normaltextrun"/>
    <w:basedOn w:val="Fuentedeprrafopredeter"/>
    <w:rsid w:val="00643505"/>
  </w:style>
  <w:style w:type="character" w:styleId="eop" w:customStyle="1">
    <w:name w:val="eop"/>
    <w:basedOn w:val="Fuentedeprrafopredeter"/>
    <w:rsid w:val="00643505"/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//wcwkidtY2GzntRfPybasXOKA==">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SharedWithUsers xmlns="1d52d4bc-3f95-4709-b359-1b96840d7671">
      <UserInfo>
        <DisplayName/>
        <AccountId xsi:nil="true"/>
        <AccountType/>
      </UserInfo>
    </SharedWithUsers>
    <MediaLengthInSeconds xmlns="8d1bea48-6525-4b05-8cf5-c6ad0dd5b02f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83A67FB5-7D12-4FA2-A8C8-EEECE864A537}"/>
</file>

<file path=customXML/itemProps3.xml><?xml version="1.0" encoding="utf-8"?>
<ds:datastoreItem xmlns:ds="http://schemas.openxmlformats.org/officeDocument/2006/customXml" ds:itemID="{02EC607A-AC55-496E-B1D8-60B4A2949181}"/>
</file>

<file path=customXML/itemProps4.xml><?xml version="1.0" encoding="utf-8"?>
<ds:datastoreItem xmlns:ds="http://schemas.openxmlformats.org/officeDocument/2006/customXml" ds:itemID="{29883DED-61FF-4F6D-83DB-A0D5B64068FF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Guerrero Astaiza</dc:creator>
  <dcterms:created xsi:type="dcterms:W3CDTF">2022-05-17T03:51:00Z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  <property fmtid="{D5CDD505-2E9C-101B-9397-08002B2CF9AE}" pid="3" name="Order">
    <vt:r8>16941700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_ColorHex">
    <vt:lpwstr/>
  </property>
  <property fmtid="{D5CDD505-2E9C-101B-9397-08002B2CF9AE}" pid="8" name="_Emoji">
    <vt:lpwstr/>
  </property>
  <property fmtid="{D5CDD505-2E9C-101B-9397-08002B2CF9AE}" pid="9" name="ComplianceAssetId">
    <vt:lpwstr/>
  </property>
  <property fmtid="{D5CDD505-2E9C-101B-9397-08002B2CF9AE}" pid="10" name="_ExtendedDescription">
    <vt:lpwstr/>
  </property>
  <property fmtid="{D5CDD505-2E9C-101B-9397-08002B2CF9AE}" pid="11" name="_ColorTag">
    <vt:lpwstr/>
  </property>
</Properties>
</file>